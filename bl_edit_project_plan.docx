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282E0" w14:textId="44E7AD61" w:rsidR="004C23FD" w:rsidRDefault="00776690" w:rsidP="0077669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Project Proposal – Airbnb Pricing Prediction</w:t>
      </w:r>
    </w:p>
    <w:p w14:paraId="06F33BDB" w14:textId="77777777" w:rsidR="00776690" w:rsidRPr="00484077" w:rsidRDefault="00776690" w:rsidP="0077669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4A423EE8" w14:textId="785F5141" w:rsidR="00776690" w:rsidRDefault="00A10AF5" w:rsidP="00A10AF5">
      <w:pPr>
        <w:spacing w:line="360" w:lineRule="auto"/>
        <w:rPr>
          <w:rFonts w:ascii="Times New Roman" w:hAnsi="Times New Roman" w:cs="Times New Roman"/>
          <w:b/>
        </w:rPr>
      </w:pPr>
      <w:r w:rsidRPr="00484077">
        <w:rPr>
          <w:rFonts w:ascii="Times New Roman" w:hAnsi="Times New Roman" w:cs="Times New Roman"/>
          <w:b/>
        </w:rPr>
        <w:t>Team Members</w:t>
      </w:r>
      <w:r w:rsidR="00776690">
        <w:rPr>
          <w:rFonts w:ascii="Times New Roman" w:hAnsi="Times New Roman" w:cs="Times New Roman"/>
          <w:b/>
        </w:rPr>
        <w:t xml:space="preserve"> &amp; Contact Information</w:t>
      </w:r>
      <w:r w:rsidRPr="00484077">
        <w:rPr>
          <w:rFonts w:ascii="Times New Roman" w:hAnsi="Times New Roman" w:cs="Times New Roman"/>
          <w:b/>
        </w:rPr>
        <w:t>:</w:t>
      </w:r>
      <w:r w:rsidR="004C23FD" w:rsidRPr="00484077">
        <w:rPr>
          <w:rFonts w:ascii="Times New Roman" w:hAnsi="Times New Roman" w:cs="Times New Roman"/>
          <w:b/>
        </w:rPr>
        <w:t xml:space="preserve"> </w:t>
      </w:r>
    </w:p>
    <w:p w14:paraId="02B1E0EC" w14:textId="27736197" w:rsidR="00776690" w:rsidRPr="00776690" w:rsidRDefault="00A10AF5" w:rsidP="00A10AF5">
      <w:pPr>
        <w:spacing w:line="360" w:lineRule="auto"/>
        <w:rPr>
          <w:rFonts w:ascii="Times New Roman" w:hAnsi="Times New Roman" w:cs="Times New Roman"/>
          <w:b/>
          <w:lang w:val="en-US"/>
        </w:rPr>
      </w:pPr>
      <w:r w:rsidRPr="00484077">
        <w:rPr>
          <w:rFonts w:ascii="Times New Roman" w:hAnsi="Times New Roman" w:cs="Times New Roman"/>
        </w:rPr>
        <w:t>Hsu Ming (Emery) Le</w:t>
      </w:r>
      <w:r w:rsidR="00776690">
        <w:rPr>
          <w:rFonts w:ascii="Times New Roman" w:hAnsi="Times New Roman" w:cs="Times New Roman"/>
        </w:rPr>
        <w:t xml:space="preserve">e | </w:t>
      </w:r>
      <w:r w:rsidR="00776690" w:rsidRPr="00776690">
        <w:rPr>
          <w:rFonts w:ascii="Times New Roman" w:hAnsi="Times New Roman" w:cs="Times New Roman"/>
        </w:rPr>
        <w:t>hsuml@uci.edu</w:t>
      </w:r>
    </w:p>
    <w:p w14:paraId="2F89E5BD" w14:textId="4B583D57" w:rsidR="00776690" w:rsidRDefault="00A10AF5" w:rsidP="00A10AF5">
      <w:pPr>
        <w:spacing w:line="360" w:lineRule="auto"/>
        <w:rPr>
          <w:rFonts w:ascii="Times New Roman" w:hAnsi="Times New Roman" w:cs="Times New Roman"/>
          <w:b/>
        </w:rPr>
      </w:pPr>
      <w:r w:rsidRPr="00484077">
        <w:rPr>
          <w:rFonts w:ascii="Times New Roman" w:hAnsi="Times New Roman" w:cs="Times New Roman"/>
        </w:rPr>
        <w:t xml:space="preserve">Connor </w:t>
      </w:r>
      <w:proofErr w:type="gramStart"/>
      <w:r w:rsidRPr="00484077">
        <w:rPr>
          <w:rFonts w:ascii="Times New Roman" w:hAnsi="Times New Roman" w:cs="Times New Roman"/>
        </w:rPr>
        <w:t>Ketel</w:t>
      </w:r>
      <w:r w:rsidR="00776690">
        <w:rPr>
          <w:rFonts w:ascii="Times New Roman" w:hAnsi="Times New Roman" w:cs="Times New Roman"/>
          <w:b/>
        </w:rPr>
        <w:t xml:space="preserve">  |</w:t>
      </w:r>
      <w:proofErr w:type="gramEnd"/>
      <w:r w:rsidR="00776690">
        <w:rPr>
          <w:rFonts w:ascii="Times New Roman" w:hAnsi="Times New Roman" w:cs="Times New Roman"/>
          <w:b/>
        </w:rPr>
        <w:t xml:space="preserve"> </w:t>
      </w:r>
      <w:r w:rsidR="00776690" w:rsidRPr="00776690">
        <w:rPr>
          <w:rFonts w:ascii="Times New Roman" w:hAnsi="Times New Roman" w:cs="Times New Roman"/>
        </w:rPr>
        <w:t>cketel@uci.</w:t>
      </w:r>
      <w:commentRangeStart w:id="0"/>
      <w:r w:rsidR="00776690" w:rsidRPr="00776690">
        <w:rPr>
          <w:rFonts w:ascii="Times New Roman" w:hAnsi="Times New Roman" w:cs="Times New Roman"/>
        </w:rPr>
        <w:t>edu</w:t>
      </w:r>
      <w:commentRangeEnd w:id="0"/>
      <w:r w:rsidR="0030022D">
        <w:rPr>
          <w:rStyle w:val="CommentReference"/>
        </w:rPr>
        <w:commentReference w:id="0"/>
      </w:r>
    </w:p>
    <w:p w14:paraId="110713C8" w14:textId="1AC1EC03" w:rsidR="00776690" w:rsidRDefault="00A10AF5" w:rsidP="00A10AF5">
      <w:pPr>
        <w:spacing w:line="360" w:lineRule="auto"/>
        <w:rPr>
          <w:rFonts w:ascii="Times New Roman" w:hAnsi="Times New Roman" w:cs="Times New Roman"/>
          <w:b/>
        </w:rPr>
      </w:pPr>
      <w:r w:rsidRPr="00484077">
        <w:rPr>
          <w:rFonts w:ascii="Times New Roman" w:hAnsi="Times New Roman" w:cs="Times New Roman"/>
        </w:rPr>
        <w:t xml:space="preserve">Quan </w:t>
      </w:r>
      <w:proofErr w:type="spellStart"/>
      <w:r w:rsidRPr="00484077">
        <w:rPr>
          <w:rFonts w:ascii="Times New Roman" w:hAnsi="Times New Roman" w:cs="Times New Roman"/>
        </w:rPr>
        <w:t>Qiao</w:t>
      </w:r>
      <w:proofErr w:type="spellEnd"/>
      <w:r w:rsidR="00776690">
        <w:rPr>
          <w:rFonts w:ascii="Times New Roman" w:hAnsi="Times New Roman" w:cs="Times New Roman"/>
        </w:rPr>
        <w:t xml:space="preserve"> | </w:t>
      </w:r>
      <w:r w:rsidR="00776690" w:rsidRPr="00776690">
        <w:rPr>
          <w:rFonts w:ascii="Times New Roman" w:hAnsi="Times New Roman" w:cs="Times New Roman"/>
        </w:rPr>
        <w:t>quanq2@uci.edu</w:t>
      </w:r>
    </w:p>
    <w:p w14:paraId="29F43199" w14:textId="10EE2C9D" w:rsidR="00A10AF5" w:rsidRPr="00484077" w:rsidRDefault="00A10AF5" w:rsidP="00A10AF5">
      <w:p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484077">
        <w:rPr>
          <w:rFonts w:ascii="Times New Roman" w:hAnsi="Times New Roman" w:cs="Times New Roman"/>
        </w:rPr>
        <w:t>Jahnavi</w:t>
      </w:r>
      <w:proofErr w:type="spellEnd"/>
      <w:r w:rsidRPr="00484077">
        <w:rPr>
          <w:rFonts w:ascii="Times New Roman" w:hAnsi="Times New Roman" w:cs="Times New Roman"/>
        </w:rPr>
        <w:t xml:space="preserve"> Bharadwaj</w:t>
      </w:r>
      <w:r w:rsidR="00776690">
        <w:rPr>
          <w:rFonts w:ascii="Times New Roman" w:hAnsi="Times New Roman" w:cs="Times New Roman"/>
        </w:rPr>
        <w:t xml:space="preserve"> | </w:t>
      </w:r>
      <w:r w:rsidR="00776690" w:rsidRPr="00776690">
        <w:rPr>
          <w:rFonts w:ascii="Times New Roman" w:hAnsi="Times New Roman" w:cs="Times New Roman"/>
        </w:rPr>
        <w:t>jchavali@uci.edu</w:t>
      </w:r>
    </w:p>
    <w:p w14:paraId="01C14BB5" w14:textId="7F7F5D11" w:rsidR="00A10AF5" w:rsidRDefault="00A10AF5" w:rsidP="00A10AF5">
      <w:pPr>
        <w:spacing w:line="360" w:lineRule="auto"/>
        <w:rPr>
          <w:rFonts w:ascii="Times New Roman" w:hAnsi="Times New Roman" w:cs="Times New Roman"/>
        </w:rPr>
      </w:pPr>
      <w:r w:rsidRPr="00484077">
        <w:rPr>
          <w:rFonts w:ascii="Times New Roman" w:hAnsi="Times New Roman" w:cs="Times New Roman"/>
        </w:rPr>
        <w:t>Takako Suzuki</w:t>
      </w:r>
      <w:r w:rsidR="00776690">
        <w:rPr>
          <w:rFonts w:ascii="Times New Roman" w:hAnsi="Times New Roman" w:cs="Times New Roman"/>
        </w:rPr>
        <w:t xml:space="preserve"> | </w:t>
      </w:r>
      <w:hyperlink r:id="rId10" w:history="1">
        <w:r w:rsidR="001B4413" w:rsidRPr="001963F9">
          <w:rPr>
            <w:rStyle w:val="Hyperlink"/>
            <w:rFonts w:ascii="Times New Roman" w:hAnsi="Times New Roman" w:cs="Times New Roman"/>
          </w:rPr>
          <w:t>suzukit1@uci.edu</w:t>
        </w:r>
      </w:hyperlink>
    </w:p>
    <w:p w14:paraId="7608C928" w14:textId="33839C86" w:rsidR="001B4413" w:rsidRPr="00484077" w:rsidRDefault="001B4413" w:rsidP="00A10AF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Basil Latif | Latifb@uci.edu</w:t>
      </w:r>
    </w:p>
    <w:p w14:paraId="206DBBD0" w14:textId="2CCAE199" w:rsidR="00A10AF5" w:rsidRPr="00484077" w:rsidRDefault="00A10AF5" w:rsidP="00A10AF5">
      <w:pPr>
        <w:spacing w:line="360" w:lineRule="auto"/>
        <w:rPr>
          <w:rFonts w:ascii="Times New Roman" w:hAnsi="Times New Roman" w:cs="Times New Roman"/>
        </w:rPr>
      </w:pPr>
    </w:p>
    <w:p w14:paraId="7E3D658C" w14:textId="350F45D0" w:rsidR="00A10AF5" w:rsidRPr="00484077" w:rsidRDefault="00A10AF5" w:rsidP="00A10AF5">
      <w:pPr>
        <w:spacing w:line="360" w:lineRule="auto"/>
        <w:rPr>
          <w:rFonts w:ascii="Times New Roman" w:hAnsi="Times New Roman" w:cs="Times New Roman"/>
          <w:b/>
        </w:rPr>
      </w:pPr>
      <w:r w:rsidRPr="00484077">
        <w:rPr>
          <w:rFonts w:ascii="Times New Roman" w:hAnsi="Times New Roman" w:cs="Times New Roman"/>
          <w:b/>
        </w:rPr>
        <w:t>Topic Statement and Background</w:t>
      </w:r>
    </w:p>
    <w:p w14:paraId="2B8E94EB" w14:textId="307CFEEE" w:rsidR="000E7F17" w:rsidRDefault="00776690" w:rsidP="00A10AF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Airbnb, an online marketplace for arranging or offering homestays, has grown significantly with </w:t>
      </w:r>
      <w:del w:id="1" w:author="saleh latif" w:date="2019-10-31T07:20:00Z">
        <w:r w:rsidDel="0030022D">
          <w:rPr>
            <w:rFonts w:ascii="Times New Roman" w:hAnsi="Times New Roman" w:cs="Times New Roman"/>
          </w:rPr>
          <w:delText xml:space="preserve">an increased </w:delText>
        </w:r>
      </w:del>
      <w:r>
        <w:rPr>
          <w:rFonts w:ascii="Times New Roman" w:hAnsi="Times New Roman" w:cs="Times New Roman"/>
        </w:rPr>
        <w:t xml:space="preserve">revenue of more than $2.6 billion since 2017. The homeowners have the flexibility to set the market price (cost per night) for their property; </w:t>
      </w:r>
      <w:commentRangeStart w:id="2"/>
      <w:r>
        <w:rPr>
          <w:rFonts w:ascii="Times New Roman" w:hAnsi="Times New Roman" w:cs="Times New Roman"/>
        </w:rPr>
        <w:t xml:space="preserve">however, their lack of information and understanding of the pricing dynamics of this Airbnb market </w:t>
      </w:r>
      <w:commentRangeEnd w:id="2"/>
      <w:r w:rsidR="0030022D">
        <w:rPr>
          <w:rStyle w:val="CommentReference"/>
        </w:rPr>
        <w:commentReference w:id="2"/>
      </w:r>
      <w:r>
        <w:rPr>
          <w:rFonts w:ascii="Times New Roman" w:hAnsi="Times New Roman" w:cs="Times New Roman"/>
        </w:rPr>
        <w:t xml:space="preserve">have limited their </w:t>
      </w:r>
      <w:r w:rsidR="000E7F17">
        <w:rPr>
          <w:rFonts w:ascii="Times New Roman" w:hAnsi="Times New Roman" w:cs="Times New Roman"/>
        </w:rPr>
        <w:t xml:space="preserve">ability to maximize their Return of Investment (ROI). </w:t>
      </w:r>
    </w:p>
    <w:p w14:paraId="6E9B1A0F" w14:textId="111972F3" w:rsidR="000E7F17" w:rsidRDefault="000E7F17" w:rsidP="00A10AF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project, we will analyse </w:t>
      </w:r>
      <w:commentRangeStart w:id="3"/>
      <w:r>
        <w:rPr>
          <w:rFonts w:ascii="Times New Roman" w:hAnsi="Times New Roman" w:cs="Times New Roman"/>
        </w:rPr>
        <w:t>X</w:t>
      </w:r>
      <w:commentRangeEnd w:id="3"/>
      <w:r w:rsidR="0030022D">
        <w:rPr>
          <w:rStyle w:val="CommentReference"/>
        </w:rPr>
        <w:commentReference w:id="3"/>
      </w:r>
      <w:r>
        <w:rPr>
          <w:rFonts w:ascii="Times New Roman" w:hAnsi="Times New Roman" w:cs="Times New Roman"/>
        </w:rPr>
        <w:t xml:space="preserve"> listings in the Los Angeles area utilizing a list of attributes such as bedrooms’ size, location, ratings and property acreage to </w:t>
      </w:r>
      <w:commentRangeStart w:id="4"/>
      <w:r>
        <w:rPr>
          <w:rFonts w:ascii="Times New Roman" w:hAnsi="Times New Roman" w:cs="Times New Roman"/>
        </w:rPr>
        <w:t xml:space="preserve">predict </w:t>
      </w:r>
      <w:commentRangeEnd w:id="4"/>
      <w:r w:rsidR="00253891">
        <w:rPr>
          <w:rStyle w:val="CommentReference"/>
        </w:rPr>
        <w:commentReference w:id="4"/>
      </w:r>
      <w:r>
        <w:rPr>
          <w:rFonts w:ascii="Times New Roman" w:hAnsi="Times New Roman" w:cs="Times New Roman"/>
        </w:rPr>
        <w:t xml:space="preserve">the optimal listing price for the homeowners. </w:t>
      </w:r>
    </w:p>
    <w:p w14:paraId="04BF8BCF" w14:textId="77777777" w:rsidR="00776690" w:rsidRPr="00484077" w:rsidRDefault="00776690" w:rsidP="00A10AF5">
      <w:pPr>
        <w:spacing w:line="360" w:lineRule="auto"/>
        <w:rPr>
          <w:rFonts w:ascii="Times New Roman" w:hAnsi="Times New Roman" w:cs="Times New Roman"/>
        </w:rPr>
      </w:pPr>
    </w:p>
    <w:p w14:paraId="29EFB63F" w14:textId="5CC161CA" w:rsidR="004C23FD" w:rsidRPr="00484077" w:rsidRDefault="004C23FD" w:rsidP="00A10AF5">
      <w:pPr>
        <w:spacing w:line="360" w:lineRule="auto"/>
        <w:rPr>
          <w:rFonts w:ascii="Times New Roman" w:hAnsi="Times New Roman" w:cs="Times New Roman"/>
          <w:b/>
        </w:rPr>
      </w:pPr>
      <w:r w:rsidRPr="00484077">
        <w:rPr>
          <w:rFonts w:ascii="Times New Roman" w:hAnsi="Times New Roman" w:cs="Times New Roman"/>
          <w:b/>
        </w:rPr>
        <w:t>Goals of Our Analysis</w:t>
      </w:r>
    </w:p>
    <w:p w14:paraId="6D73491C" w14:textId="5C8887BD" w:rsidR="000E7F17" w:rsidRDefault="000E7F17" w:rsidP="000E7F17">
      <w:pPr>
        <w:spacing w:line="360" w:lineRule="auto"/>
        <w:rPr>
          <w:rFonts w:ascii="Times New Roman" w:hAnsi="Times New Roman" w:cs="Times New Roman"/>
        </w:rPr>
      </w:pPr>
      <w:commentRangeStart w:id="6"/>
      <w:r>
        <w:rPr>
          <w:rFonts w:ascii="Times New Roman" w:hAnsi="Times New Roman" w:cs="Times New Roman"/>
        </w:rPr>
        <w:t xml:space="preserve">The objective of this project is to build a model that analyzes X listings in the Los Angeles area utilizing a list of attributes such as bedrooms’ location, ratings and property acreage to predict the optimal listing price for the homeowners. </w:t>
      </w:r>
      <w:commentRangeEnd w:id="6"/>
      <w:r w:rsidR="0030022D">
        <w:rPr>
          <w:rStyle w:val="CommentReference"/>
        </w:rPr>
        <w:commentReference w:id="6"/>
      </w:r>
    </w:p>
    <w:p w14:paraId="252E841F" w14:textId="77777777" w:rsidR="00785E30" w:rsidRPr="00484077" w:rsidRDefault="00785E30" w:rsidP="00E43C1B">
      <w:pPr>
        <w:spacing w:line="360" w:lineRule="auto"/>
        <w:rPr>
          <w:rFonts w:ascii="Times New Roman" w:hAnsi="Times New Roman" w:cs="Times New Roman"/>
        </w:rPr>
      </w:pPr>
    </w:p>
    <w:p w14:paraId="3E087410" w14:textId="55931640" w:rsidR="00E43C1B" w:rsidRPr="00484077" w:rsidRDefault="00F203E2" w:rsidP="00E43C1B">
      <w:pPr>
        <w:spacing w:line="360" w:lineRule="auto"/>
        <w:rPr>
          <w:rFonts w:ascii="Times New Roman" w:hAnsi="Times New Roman" w:cs="Times New Roman"/>
          <w:b/>
        </w:rPr>
      </w:pPr>
      <w:r w:rsidRPr="00484077">
        <w:rPr>
          <w:rFonts w:ascii="Times New Roman" w:hAnsi="Times New Roman" w:cs="Times New Roman"/>
          <w:b/>
        </w:rPr>
        <w:t xml:space="preserve">Data Collection </w:t>
      </w:r>
      <w:r w:rsidR="00785E30" w:rsidRPr="00484077">
        <w:rPr>
          <w:rFonts w:ascii="Times New Roman" w:hAnsi="Times New Roman" w:cs="Times New Roman"/>
          <w:b/>
        </w:rPr>
        <w:t xml:space="preserve">&amp; Analysis </w:t>
      </w:r>
    </w:p>
    <w:p w14:paraId="0BBE1805" w14:textId="022069A4" w:rsidR="00EB709E" w:rsidRPr="0033589E" w:rsidRDefault="000E7F17" w:rsidP="0033589E">
      <w:pPr>
        <w:spacing w:line="360" w:lineRule="auto"/>
        <w:rPr>
          <w:lang w:val="en-US" w:eastAsia="zh-CN"/>
        </w:rPr>
      </w:pPr>
      <w:r>
        <w:rPr>
          <w:rFonts w:ascii="Times New Roman" w:hAnsi="Times New Roman" w:cs="Times New Roman"/>
        </w:rPr>
        <w:t xml:space="preserve">The primary dataset that this project will be using is </w:t>
      </w:r>
      <w:proofErr w:type="gramStart"/>
      <w:r>
        <w:rPr>
          <w:rFonts w:ascii="Times New Roman" w:hAnsi="Times New Roman" w:cs="Times New Roman"/>
        </w:rPr>
        <w:t>publicly-available</w:t>
      </w:r>
      <w:proofErr w:type="gramEnd"/>
      <w:r>
        <w:rPr>
          <w:rFonts w:ascii="Times New Roman" w:hAnsi="Times New Roman" w:cs="Times New Roman"/>
        </w:rPr>
        <w:t xml:space="preserve"> data from </w:t>
      </w:r>
      <w:commentRangeStart w:id="7"/>
      <w:r>
        <w:rPr>
          <w:rFonts w:ascii="Times New Roman" w:hAnsi="Times New Roman" w:cs="Times New Roman"/>
        </w:rPr>
        <w:t>Airbnb or Kaggle</w:t>
      </w:r>
      <w:commentRangeEnd w:id="7"/>
      <w:r w:rsidR="0030022D">
        <w:rPr>
          <w:rStyle w:val="CommentReference"/>
        </w:rPr>
        <w:commentReference w:id="7"/>
      </w:r>
      <w:r>
        <w:rPr>
          <w:rFonts w:ascii="Times New Roman" w:hAnsi="Times New Roman" w:cs="Times New Roman"/>
        </w:rPr>
        <w:t xml:space="preserve">. </w:t>
      </w:r>
      <w:commentRangeStart w:id="8"/>
      <w:r>
        <w:rPr>
          <w:rFonts w:ascii="Times New Roman" w:hAnsi="Times New Roman" w:cs="Times New Roman"/>
        </w:rPr>
        <w:t xml:space="preserve">Using this dataset, we will explore the </w:t>
      </w:r>
      <w:r w:rsidR="00073692">
        <w:rPr>
          <w:rFonts w:ascii="Times New Roman" w:hAnsi="Times New Roman" w:cs="Times New Roman"/>
        </w:rPr>
        <w:t xml:space="preserve">correlation </w:t>
      </w:r>
      <w:r w:rsidR="00073692">
        <w:rPr>
          <w:rFonts w:ascii="Times New Roman" w:hAnsi="Times New Roman" w:cs="Times New Roman"/>
          <w:lang w:val="en-US" w:eastAsia="zh-CN"/>
        </w:rPr>
        <w:t>between the list of attributes with market price</w:t>
      </w:r>
      <w:commentRangeEnd w:id="8"/>
      <w:r w:rsidR="0030022D">
        <w:rPr>
          <w:rStyle w:val="CommentReference"/>
        </w:rPr>
        <w:commentReference w:id="8"/>
      </w:r>
      <w:r w:rsidR="00073692">
        <w:rPr>
          <w:rFonts w:ascii="Times New Roman" w:hAnsi="Times New Roman" w:cs="Times New Roman"/>
          <w:lang w:val="en-US" w:eastAsia="zh-CN"/>
        </w:rPr>
        <w:t xml:space="preserve">. </w:t>
      </w:r>
      <w:r w:rsidR="0033589E">
        <w:rPr>
          <w:rFonts w:ascii="Times New Roman" w:hAnsi="Times New Roman" w:cs="Times New Roman"/>
          <w:lang w:val="en-US" w:eastAsia="zh-CN"/>
        </w:rPr>
        <w:t>This project will be using different regression models for price prediction.</w:t>
      </w:r>
    </w:p>
    <w:sectPr w:rsidR="00EB709E" w:rsidRPr="0033589E" w:rsidSect="004B6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aleh latif" w:date="2019-10-31T07:17:00Z" w:initials="sl">
    <w:p w14:paraId="1DDBDFB4" w14:textId="1721C2D3" w:rsidR="0030022D" w:rsidRDefault="0030022D">
      <w:pPr>
        <w:pStyle w:val="CommentText"/>
      </w:pPr>
      <w:r>
        <w:rPr>
          <w:rStyle w:val="CommentReference"/>
        </w:rPr>
        <w:annotationRef/>
      </w:r>
    </w:p>
  </w:comment>
  <w:comment w:id="2" w:author="saleh latif" w:date="2019-10-31T07:22:00Z" w:initials="sl">
    <w:p w14:paraId="75D55C52" w14:textId="175518C4" w:rsidR="0030022D" w:rsidRDefault="0030022D">
      <w:pPr>
        <w:pStyle w:val="CommentText"/>
      </w:pPr>
      <w:r>
        <w:rPr>
          <w:rStyle w:val="CommentReference"/>
        </w:rPr>
        <w:annotationRef/>
      </w:r>
      <w:r>
        <w:t xml:space="preserve">they do have information, though. they can see all other properties on the platform and price their listing relative to similar properties. </w:t>
      </w:r>
    </w:p>
  </w:comment>
  <w:comment w:id="3" w:author="saleh latif" w:date="2019-10-31T07:22:00Z" w:initials="sl">
    <w:p w14:paraId="36A3CF53" w14:textId="672919A7" w:rsidR="0030022D" w:rsidRDefault="0030022D">
      <w:pPr>
        <w:pStyle w:val="CommentText"/>
      </w:pPr>
      <w:r>
        <w:rPr>
          <w:rStyle w:val="CommentReference"/>
        </w:rPr>
        <w:annotationRef/>
      </w:r>
      <w:r>
        <w:t>why X? why not say all or specify a subregion?</w:t>
      </w:r>
    </w:p>
  </w:comment>
  <w:comment w:id="4" w:author="saleh latif" w:date="2019-10-31T07:27:00Z" w:initials="sl">
    <w:p w14:paraId="54AF7D46" w14:textId="40FD6CB3" w:rsidR="00253891" w:rsidRDefault="00253891">
      <w:pPr>
        <w:pStyle w:val="CommentText"/>
      </w:pPr>
      <w:r>
        <w:rPr>
          <w:rStyle w:val="CommentReference"/>
        </w:rPr>
        <w:annotationRef/>
      </w:r>
      <w:r>
        <w:t xml:space="preserve">Here, we are saying that we want to predict the optimal price listing. Below we are saying that we are simply going to analyse which attribute causes the greatest increase in price. </w:t>
      </w:r>
      <w:r>
        <w:t xml:space="preserve">Need to clarify the goal of the project. </w:t>
      </w:r>
      <w:bookmarkStart w:id="5" w:name="_GoBack"/>
      <w:bookmarkEnd w:id="5"/>
    </w:p>
  </w:comment>
  <w:comment w:id="6" w:author="saleh latif" w:date="2019-10-31T07:23:00Z" w:initials="sl">
    <w:p w14:paraId="2ECA0252" w14:textId="3C4844AB" w:rsidR="0030022D" w:rsidRDefault="0030022D">
      <w:pPr>
        <w:pStyle w:val="CommentText"/>
      </w:pPr>
      <w:r>
        <w:rPr>
          <w:rStyle w:val="CommentReference"/>
        </w:rPr>
        <w:annotationRef/>
      </w:r>
      <w:r>
        <w:t xml:space="preserve">this is the same sentence as above. </w:t>
      </w:r>
    </w:p>
  </w:comment>
  <w:comment w:id="7" w:author="saleh latif" w:date="2019-10-31T07:24:00Z" w:initials="sl">
    <w:p w14:paraId="3B7F33A8" w14:textId="1542B11F" w:rsidR="0030022D" w:rsidRDefault="0030022D">
      <w:pPr>
        <w:pStyle w:val="CommentText"/>
      </w:pPr>
      <w:r>
        <w:rPr>
          <w:rStyle w:val="CommentReference"/>
        </w:rPr>
        <w:annotationRef/>
      </w:r>
      <w:r>
        <w:t>which one then?</w:t>
      </w:r>
    </w:p>
  </w:comment>
  <w:comment w:id="8" w:author="saleh latif" w:date="2019-10-31T07:24:00Z" w:initials="sl">
    <w:p w14:paraId="3A91AB22" w14:textId="1D97694D" w:rsidR="00253891" w:rsidRPr="00253891" w:rsidRDefault="0030022D">
      <w:pPr>
        <w:pStyle w:val="CommentText"/>
        <w:rPr>
          <w:sz w:val="16"/>
          <w:szCs w:val="16"/>
        </w:rPr>
      </w:pPr>
      <w:r>
        <w:rPr>
          <w:rStyle w:val="CommentReference"/>
        </w:rPr>
        <w:annotationRef/>
      </w:r>
      <w:r>
        <w:rPr>
          <w:rStyle w:val="CommentReference"/>
        </w:rPr>
        <w:t xml:space="preserve">I think this could be further refined to say that “we will predict which attribute causes the greatest increase in daily or monthly rent.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DBDFB4" w15:done="0"/>
  <w15:commentEx w15:paraId="75D55C52" w15:done="0"/>
  <w15:commentEx w15:paraId="36A3CF53" w15:done="0"/>
  <w15:commentEx w15:paraId="54AF7D46" w15:done="0"/>
  <w15:commentEx w15:paraId="2ECA0252" w15:done="0"/>
  <w15:commentEx w15:paraId="3B7F33A8" w15:done="0"/>
  <w15:commentEx w15:paraId="3A91AB2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DBDFB4" w16cid:durableId="21650927"/>
  <w16cid:commentId w16cid:paraId="75D55C52" w16cid:durableId="21650A21"/>
  <w16cid:commentId w16cid:paraId="36A3CF53" w16cid:durableId="21650A4D"/>
  <w16cid:commentId w16cid:paraId="54AF7D46" w16cid:durableId="21650B6C"/>
  <w16cid:commentId w16cid:paraId="2ECA0252" w16cid:durableId="21650A87"/>
  <w16cid:commentId w16cid:paraId="3B7F33A8" w16cid:durableId="21650A9A"/>
  <w16cid:commentId w16cid:paraId="3A91AB22" w16cid:durableId="21650AA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7B65C" w14:textId="77777777" w:rsidR="0038196C" w:rsidRDefault="0038196C" w:rsidP="006754A6">
      <w:r>
        <w:separator/>
      </w:r>
    </w:p>
  </w:endnote>
  <w:endnote w:type="continuationSeparator" w:id="0">
    <w:p w14:paraId="03E348CB" w14:textId="77777777" w:rsidR="0038196C" w:rsidRDefault="0038196C" w:rsidP="0067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AAB61" w14:textId="77777777" w:rsidR="0038196C" w:rsidRDefault="0038196C" w:rsidP="006754A6">
      <w:r>
        <w:separator/>
      </w:r>
    </w:p>
  </w:footnote>
  <w:footnote w:type="continuationSeparator" w:id="0">
    <w:p w14:paraId="11BA27DA" w14:textId="77777777" w:rsidR="0038196C" w:rsidRDefault="0038196C" w:rsidP="0067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D0A2D"/>
    <w:multiLevelType w:val="hybridMultilevel"/>
    <w:tmpl w:val="7876CA78"/>
    <w:lvl w:ilvl="0" w:tplc="39EA18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D4D25"/>
    <w:multiLevelType w:val="hybridMultilevel"/>
    <w:tmpl w:val="5474718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E3825"/>
    <w:multiLevelType w:val="hybridMultilevel"/>
    <w:tmpl w:val="43322940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 w15:restartNumberingAfterBreak="0">
    <w:nsid w:val="471246D3"/>
    <w:multiLevelType w:val="hybridMultilevel"/>
    <w:tmpl w:val="15FA6E0A"/>
    <w:lvl w:ilvl="0" w:tplc="E5162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E5866"/>
    <w:multiLevelType w:val="hybridMultilevel"/>
    <w:tmpl w:val="30FA6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34B73"/>
    <w:multiLevelType w:val="hybridMultilevel"/>
    <w:tmpl w:val="4EF43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14776"/>
    <w:multiLevelType w:val="hybridMultilevel"/>
    <w:tmpl w:val="C9821A7E"/>
    <w:lvl w:ilvl="0" w:tplc="86504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0152C"/>
    <w:multiLevelType w:val="hybridMultilevel"/>
    <w:tmpl w:val="4EF43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leh latif">
    <w15:presenceInfo w15:providerId="Windows Live" w15:userId="69b143c0c01c55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F3"/>
    <w:rsid w:val="00073692"/>
    <w:rsid w:val="000C6185"/>
    <w:rsid w:val="000E7F17"/>
    <w:rsid w:val="00101E6E"/>
    <w:rsid w:val="00182408"/>
    <w:rsid w:val="00192C34"/>
    <w:rsid w:val="001B4413"/>
    <w:rsid w:val="001E7E7D"/>
    <w:rsid w:val="001F6FF6"/>
    <w:rsid w:val="00253891"/>
    <w:rsid w:val="002F24B4"/>
    <w:rsid w:val="0030022D"/>
    <w:rsid w:val="0033589E"/>
    <w:rsid w:val="003440A3"/>
    <w:rsid w:val="0038196C"/>
    <w:rsid w:val="00484077"/>
    <w:rsid w:val="004B6B5C"/>
    <w:rsid w:val="004C23FD"/>
    <w:rsid w:val="004E32A2"/>
    <w:rsid w:val="005B25AF"/>
    <w:rsid w:val="00622ECC"/>
    <w:rsid w:val="006754A6"/>
    <w:rsid w:val="00776690"/>
    <w:rsid w:val="00785E30"/>
    <w:rsid w:val="0079743F"/>
    <w:rsid w:val="007C25F3"/>
    <w:rsid w:val="008368D4"/>
    <w:rsid w:val="00A0105E"/>
    <w:rsid w:val="00A10AF5"/>
    <w:rsid w:val="00A867FF"/>
    <w:rsid w:val="00A86F3B"/>
    <w:rsid w:val="00B149A0"/>
    <w:rsid w:val="00E43C1B"/>
    <w:rsid w:val="00EB709E"/>
    <w:rsid w:val="00F203E2"/>
    <w:rsid w:val="00F55AB8"/>
    <w:rsid w:val="00FE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1A27E"/>
  <w15:chartTrackingRefBased/>
  <w15:docId w15:val="{18E01F7D-887B-4743-BCF5-98697985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5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54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4A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754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4A6"/>
    <w:rPr>
      <w:lang w:val="en-AU"/>
    </w:rPr>
  </w:style>
  <w:style w:type="character" w:styleId="Hyperlink">
    <w:name w:val="Hyperlink"/>
    <w:basedOn w:val="DefaultParagraphFont"/>
    <w:uiPriority w:val="99"/>
    <w:unhideWhenUsed/>
    <w:rsid w:val="001B44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41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002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02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022D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02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022D"/>
    <w:rPr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2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22D"/>
    <w:rPr>
      <w:rFonts w:ascii="Times New Roman" w:hAnsi="Times New Roman" w:cs="Times New Roman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suzukit1@uci.edu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Chavali-MSBA20B</dc:creator>
  <cp:keywords/>
  <dc:description/>
  <cp:lastModifiedBy>saleh latif</cp:lastModifiedBy>
  <cp:revision>2</cp:revision>
  <dcterms:created xsi:type="dcterms:W3CDTF">2019-10-31T14:28:00Z</dcterms:created>
  <dcterms:modified xsi:type="dcterms:W3CDTF">2019-10-31T14:28:00Z</dcterms:modified>
</cp:coreProperties>
</file>